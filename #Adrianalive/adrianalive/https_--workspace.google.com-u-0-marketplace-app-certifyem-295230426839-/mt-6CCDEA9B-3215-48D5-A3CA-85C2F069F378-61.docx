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driana Venter" w:id="0" w:date="2020-12-12T13:18:08Z">
        <w:r w:rsidDel="00000000" w:rsidR="00000000" w:rsidRPr="00000000">
          <w:rPr>
            <w:rtl w:val="0"/>
            <w:rPrChange w:author="Adriana Venter" w:id="1" w:date="2020-12-12T13:18:08Z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rPrChange>
          </w:rPr>
          <w:t xml:space="preserve"> ……..0/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/.,</w:t>
        </w:r>
      </w:ins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18200" cy="4449774"/>
            <wp:effectExtent b="0" l="0" r="0" t="0"/>
            <wp:wrapSquare wrapText="bothSides" distB="19050" distT="19050" distL="19050" distR="190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9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e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e100"/>
          <w:sz w:val="22"/>
          <w:szCs w:val="22"/>
          <w:u w:val="none"/>
          <w:shd w:fill="auto" w:val="clear"/>
          <w:vertAlign w:val="baseline"/>
          <w:rtl w:val="0"/>
        </w:rPr>
        <w:t xml:space="preserve">LOREM IPSUM DOLOR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